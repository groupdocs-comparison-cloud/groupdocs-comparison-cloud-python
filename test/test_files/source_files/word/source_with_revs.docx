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978" w:rsidRDefault="00EC2978" w:rsidP="00EC2978">
      <w:pPr>
        <w:pStyle w:val="a4"/>
        <w:shd w:val="clear" w:color="auto" w:fill="FFFFFF"/>
        <w:spacing w:before="120" w:beforeAutospacing="0" w:after="120" w:afterAutospacing="0" w:line="336" w:lineRule="atLeast"/>
        <w:rPr>
          <w:ins w:id="0" w:author="Serg T" w:date="2020-11-18T09:10:00Z"/>
          <w:rFonts w:ascii="Arial" w:hAnsi="Arial" w:cs="Arial"/>
          <w:color w:val="252525"/>
          <w:sz w:val="21"/>
          <w:szCs w:val="21"/>
        </w:rPr>
      </w:pPr>
      <w:r w:rsidRPr="00055370">
        <w:rPr>
          <w:rFonts w:ascii="Arial" w:hAnsi="Arial" w:cs="Arial"/>
          <w:b/>
          <w:bCs/>
          <w:i/>
          <w:color w:val="252525"/>
          <w:sz w:val="21"/>
          <w:szCs w:val="21"/>
        </w:rPr>
        <w:t>Latin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r>
        <w:rPr>
          <w:rFonts w:ascii="Arial" w:hAnsi="Arial" w:cs="Arial"/>
          <w:noProof/>
          <w:color w:val="0B0080"/>
          <w:sz w:val="21"/>
          <w:szCs w:val="21"/>
          <w:lang w:val="ru-RU" w:eastAsia="ru-RU"/>
        </w:rPr>
        <w:drawing>
          <wp:inline distT="0" distB="0" distL="0" distR="0">
            <wp:extent cx="104775" cy="104775"/>
            <wp:effectExtent l="0" t="0" r="9525" b="9525"/>
            <wp:docPr id="5" name="Рисунок 5" descr="Listen">
              <a:hlinkClick xmlns:a="http://schemas.openxmlformats.org/drawingml/2006/main" r:id="rId4" tooltip="&quot;Liste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en">
                      <a:hlinkClick r:id="rId4" tooltip="&quot;Liste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tooltip="File:En-us-latin.ogg" w:history="1">
        <w:proofErr w:type="spellStart"/>
        <w:r>
          <w:rPr>
            <w:rStyle w:val="a5"/>
            <w:rFonts w:ascii="Arial" w:hAnsi="Arial" w:cs="Arial"/>
            <w:b/>
            <w:bCs/>
            <w:color w:val="0B0080"/>
            <w:sz w:val="13"/>
            <w:szCs w:val="13"/>
            <w:vertAlign w:val="superscript"/>
          </w:rPr>
          <w:t>i</w:t>
        </w:r>
        <w:proofErr w:type="spellEnd"/>
      </w:hyperlink>
      <w:hyperlink r:id="rId7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/</w:t>
        </w:r>
      </w:hyperlink>
      <w:hyperlink r:id="rId8" w:anchor="Key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ˈ</w:t>
        </w:r>
        <w:proofErr w:type="spellStart"/>
      </w:hyperlink>
      <w:hyperlink r:id="rId9" w:anchor="Key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l</w:t>
        </w:r>
      </w:hyperlink>
      <w:hyperlink r:id="rId10" w:anchor="Key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æ</w:t>
        </w:r>
      </w:hyperlink>
      <w:hyperlink r:id="rId11" w:anchor="Key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t</w:t>
        </w:r>
      </w:hyperlink>
      <w:hyperlink r:id="rId12" w:anchor="Key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ən</w:t>
        </w:r>
        <w:proofErr w:type="spellEnd"/>
      </w:hyperlink>
      <w:hyperlink r:id="rId13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/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/</w:t>
        </w:r>
      </w:hyperlink>
      <w:hyperlink r:id="rId15" w:anchor="Key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ˈ</w:t>
        </w:r>
        <w:proofErr w:type="spellStart"/>
      </w:hyperlink>
      <w:hyperlink r:id="rId16" w:anchor="Key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l</w:t>
        </w:r>
      </w:hyperlink>
      <w:hyperlink r:id="rId17" w:anchor="Key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æ</w:t>
        </w:r>
      </w:hyperlink>
      <w:hyperlink r:id="rId18" w:anchor="Key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t</w:t>
        </w:r>
      </w:hyperlink>
      <w:hyperlink r:id="rId19" w:anchor="Key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ɪ</w:t>
        </w:r>
      </w:hyperlink>
      <w:hyperlink r:id="rId20" w:anchor="Key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n</w:t>
        </w:r>
        <w:proofErr w:type="spellEnd"/>
      </w:hyperlink>
      <w:hyperlink r:id="rId21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/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; </w:t>
      </w:r>
      <w:r w:rsidRPr="00055370">
        <w:rPr>
          <w:rFonts w:ascii="Arial" w:hAnsi="Arial" w:cs="Arial"/>
          <w:b/>
          <w:color w:val="252525"/>
          <w:sz w:val="21"/>
          <w:szCs w:val="21"/>
        </w:rPr>
        <w:t>Latin</w:t>
      </w:r>
      <w:r>
        <w:rPr>
          <w:rFonts w:ascii="Arial" w:hAnsi="Arial" w:cs="Arial"/>
          <w:color w:val="252525"/>
          <w:sz w:val="21"/>
          <w:szCs w:val="21"/>
        </w:rPr>
        <w:t>: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lang w:val="la-Latn"/>
        </w:rPr>
        <w:t>lingua latīna</w:t>
      </w:r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15"/>
          <w:szCs w:val="15"/>
        </w:rPr>
        <w:t>IPA: </w:t>
      </w:r>
      <w:hyperlink r:id="rId22" w:tooltip="Help:IPA for Latin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[ˈ</w:t>
        </w:r>
        <w:proofErr w:type="spellStart"/>
        <w:r>
          <w:rPr>
            <w:rStyle w:val="a5"/>
            <w:rFonts w:ascii="Arial" w:hAnsi="Arial" w:cs="Arial"/>
            <w:color w:val="0B0080"/>
            <w:sz w:val="21"/>
            <w:szCs w:val="21"/>
          </w:rPr>
          <w:t>lɪŋɡʷa</w:t>
        </w:r>
        <w:proofErr w:type="spellEnd"/>
        <w:r>
          <w:rPr>
            <w:rStyle w:val="a5"/>
            <w:rFonts w:ascii="Arial" w:hAnsi="Arial" w:cs="Arial"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a5"/>
            <w:rFonts w:ascii="Arial" w:hAnsi="Arial" w:cs="Arial"/>
            <w:color w:val="0B0080"/>
            <w:sz w:val="21"/>
            <w:szCs w:val="21"/>
          </w:rPr>
          <w:t>laˈtiːna</w:t>
        </w:r>
        <w:proofErr w:type="spellEnd"/>
        <w:r>
          <w:rPr>
            <w:rStyle w:val="a5"/>
            <w:rFonts w:ascii="Arial" w:hAnsi="Arial" w:cs="Arial"/>
            <w:color w:val="0B0080"/>
            <w:sz w:val="21"/>
            <w:szCs w:val="21"/>
          </w:rPr>
          <w:t>]</w:t>
        </w:r>
      </w:hyperlink>
      <w:r>
        <w:rPr>
          <w:rFonts w:ascii="Arial" w:hAnsi="Arial" w:cs="Arial"/>
          <w:color w:val="252525"/>
          <w:sz w:val="21"/>
          <w:szCs w:val="21"/>
        </w:rPr>
        <w:t>) is 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3" w:tooltip="Classical languag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classical language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, originally spoken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</w:t>
      </w:r>
      <w:hyperlink r:id="rId24" w:tooltip="Latium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Latium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5" w:tooltip="Italian Peninsula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Italy</w:t>
        </w:r>
      </w:hyperlink>
      <w:r>
        <w:rPr>
          <w:rFonts w:ascii="Arial" w:hAnsi="Arial" w:cs="Arial"/>
          <w:color w:val="252525"/>
          <w:sz w:val="21"/>
          <w:szCs w:val="21"/>
        </w:rPr>
        <w:t>, which belongs to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6" w:tooltip="Italic languages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Italic branch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of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7" w:tooltip="Indo-European languages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Indo-European languages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hyperlink r:id="rId28" w:anchor="cite_note-3" w:history="1">
        <w:r>
          <w:rPr>
            <w:rStyle w:val="a5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9" w:tooltip="Latin alphabet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Latin alphabet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is derived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from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0" w:anchor="Etruscan_alphabet" w:tooltip="Old Italic script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Etruscan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1" w:tooltip="Greek alphabet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Greek alphabets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812C49" w:rsidRDefault="00812C49" w:rsidP="00EC2978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proofErr w:type="gramStart"/>
      <w:ins w:id="1" w:author="Serg T" w:date="2020-11-18T09:10:00Z">
        <w:r>
          <w:rPr>
            <w:rFonts w:ascii="Arial" w:hAnsi="Arial" w:cs="Arial"/>
            <w:color w:val="252525"/>
            <w:sz w:val="21"/>
            <w:szCs w:val="21"/>
          </w:rPr>
          <w:t>sssssssss</w:t>
        </w:r>
      </w:ins>
      <w:proofErr w:type="spellEnd"/>
      <w:proofErr w:type="gramEnd"/>
    </w:p>
    <w:p w:rsidR="00EC2978" w:rsidRDefault="00EC2978" w:rsidP="00EC2978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Through the power of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2" w:tooltip="Roman Republic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Roman Republic</w:t>
        </w:r>
      </w:hyperlink>
      <w:r>
        <w:rPr>
          <w:rFonts w:ascii="Arial" w:hAnsi="Arial" w:cs="Arial"/>
          <w:color w:val="252525"/>
          <w:sz w:val="21"/>
          <w:szCs w:val="21"/>
        </w:rPr>
        <w:t>, Latin became the dominant language in Italy, and subsequently throughout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3" w:tooltip="Roman Empir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Roman Empire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4" w:tooltip="Vulgar Latin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Vulgar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developed into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5" w:tooltip="Romance languages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Romance languages</w:t>
        </w:r>
      </w:hyperlink>
      <w:r>
        <w:rPr>
          <w:rFonts w:ascii="Arial" w:hAnsi="Arial" w:cs="Arial"/>
          <w:color w:val="252525"/>
          <w:sz w:val="21"/>
          <w:szCs w:val="21"/>
        </w:rPr>
        <w:t>, such as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6" w:tooltip="French languag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French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="00055370">
        <w:fldChar w:fldCharType="begin"/>
      </w:r>
      <w:r w:rsidR="00055370">
        <w:instrText xml:space="preserve"> HYPERLINK "https://en.wikipedia.org/wiki/Italian_language" \o "Italian language" </w:instrText>
      </w:r>
      <w:r w:rsidR="00055370">
        <w:fldChar w:fldCharType="separate"/>
      </w:r>
      <w:r>
        <w:rPr>
          <w:rStyle w:val="a5"/>
          <w:rFonts w:ascii="Arial" w:hAnsi="Arial" w:cs="Arial"/>
          <w:color w:val="0B0080"/>
          <w:sz w:val="21"/>
          <w:szCs w:val="21"/>
          <w:u w:val="none"/>
        </w:rPr>
        <w:t>Italian</w:t>
      </w:r>
      <w:r w:rsidR="00055370">
        <w:rPr>
          <w:rStyle w:val="a5"/>
          <w:rFonts w:ascii="Arial" w:hAnsi="Arial" w:cs="Arial"/>
          <w:color w:val="0B0080"/>
          <w:sz w:val="21"/>
          <w:szCs w:val="21"/>
          <w:u w:val="none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>,</w:t>
      </w:r>
      <w:hyperlink r:id="rId37" w:tooltip="Portuguese languag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Portuguese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8" w:tooltip="Spanish languag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Spanish</w:t>
        </w:r>
      </w:hyperlink>
      <w:r>
        <w:rPr>
          <w:rFonts w:ascii="Arial" w:hAnsi="Arial" w:cs="Arial"/>
          <w:color w:val="252525"/>
          <w:sz w:val="21"/>
          <w:szCs w:val="21"/>
        </w:rPr>
        <w:t>, 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9" w:tooltip="Romanian languag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Romanian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0" w:tooltip="List of Latin words with English derivatives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1" w:tooltip="List of English words of French origin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French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have contributed many words to English. Latin and Greek roots are used 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2" w:tooltip="Theology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theology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3" w:tooltip="List of Latin and Greek words commonly used in systematic names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biology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4" w:tooltip="List of medical roots, suffixes and prefixes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medicine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EC2978" w:rsidDel="00812C49" w:rsidRDefault="00EC2978" w:rsidP="00EC2978">
      <w:pPr>
        <w:pStyle w:val="a4"/>
        <w:shd w:val="clear" w:color="auto" w:fill="FFFFFF"/>
        <w:spacing w:before="120" w:beforeAutospacing="0" w:after="120" w:afterAutospacing="0" w:line="336" w:lineRule="atLeast"/>
        <w:rPr>
          <w:del w:id="2" w:author="Serg T" w:date="2020-11-18T09:10:00Z"/>
          <w:rFonts w:ascii="Arial" w:hAnsi="Arial" w:cs="Arial"/>
          <w:color w:val="252525"/>
          <w:sz w:val="21"/>
          <w:szCs w:val="21"/>
        </w:rPr>
      </w:pPr>
      <w:del w:id="3" w:author="Serg T" w:date="2020-11-18T09:10:00Z">
        <w:r w:rsidDel="00812C49">
          <w:rPr>
            <w:rFonts w:ascii="Arial" w:hAnsi="Arial" w:cs="Arial"/>
            <w:color w:val="252525"/>
            <w:sz w:val="21"/>
            <w:szCs w:val="21"/>
          </w:rPr>
          <w:delText>Many students, scholars and members of the</w:delText>
        </w:r>
        <w:r w:rsidDel="00812C49">
          <w:rPr>
            <w:rStyle w:val="apple-converted-space"/>
            <w:rFonts w:ascii="Arial" w:hAnsi="Arial" w:cs="Arial"/>
            <w:color w:val="252525"/>
            <w:sz w:val="21"/>
            <w:szCs w:val="21"/>
          </w:rPr>
          <w:delText> </w:delText>
        </w:r>
        <w:r w:rsidR="00812C49" w:rsidDel="00812C49">
          <w:fldChar w:fldCharType="begin"/>
        </w:r>
        <w:r w:rsidR="00812C49" w:rsidDel="00812C49">
          <w:delInstrText xml:space="preserve"> HYPERLINK "https://en.wikipedia.org/wiki/Minister_(Christiani</w:delInstrText>
        </w:r>
        <w:r w:rsidR="00812C49" w:rsidDel="00812C49">
          <w:delInstrText xml:space="preserve">ty)" \o "Minister (Christianity)" </w:delInstrText>
        </w:r>
        <w:r w:rsidR="00812C49" w:rsidDel="00812C49">
          <w:fldChar w:fldCharType="separate"/>
        </w:r>
        <w:r w:rsidDel="00812C49"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delText>Christian clergy</w:delText>
        </w:r>
        <w:r w:rsidR="00812C49" w:rsidDel="00812C49"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fldChar w:fldCharType="end"/>
        </w:r>
        <w:r w:rsidDel="00812C49">
          <w:rPr>
            <w:rStyle w:val="apple-converted-space"/>
            <w:rFonts w:ascii="Arial" w:hAnsi="Arial" w:cs="Arial"/>
            <w:color w:val="252525"/>
            <w:sz w:val="21"/>
            <w:szCs w:val="21"/>
          </w:rPr>
          <w:delText> </w:delText>
        </w:r>
        <w:r w:rsidDel="00812C49">
          <w:rPr>
            <w:rFonts w:ascii="Arial" w:hAnsi="Arial" w:cs="Arial"/>
            <w:color w:val="252525"/>
            <w:sz w:val="21"/>
            <w:szCs w:val="21"/>
          </w:rPr>
          <w:delText>speak Latin fluently, and it is taught in primary, secondary and post-secondary educational institutions around the world.</w:delText>
        </w:r>
        <w:r w:rsidR="00812C49" w:rsidDel="00812C49">
          <w:fldChar w:fldCharType="begin"/>
        </w:r>
        <w:r w:rsidR="00812C49" w:rsidDel="00812C49">
          <w:delInstrText xml:space="preserve"> HYPERLINK "https://en.wikipedia.org/wiki/Latin" \l "cite_note-4" </w:delInstrText>
        </w:r>
        <w:r w:rsidR="00812C49" w:rsidDel="00812C49">
          <w:fldChar w:fldCharType="separate"/>
        </w:r>
        <w:r w:rsidDel="00812C49">
          <w:rPr>
            <w:rStyle w:val="a5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delText>[4]</w:delText>
        </w:r>
        <w:r w:rsidR="00812C49" w:rsidDel="00812C49">
          <w:rPr>
            <w:rStyle w:val="a5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fldChar w:fldCharType="end"/>
        </w:r>
        <w:r w:rsidR="00812C49" w:rsidDel="00812C49">
          <w:fldChar w:fldCharType="begin"/>
        </w:r>
        <w:r w:rsidR="00812C49" w:rsidDel="00812C49">
          <w:delInstrText xml:space="preserve"> HYPERLI</w:delInstrText>
        </w:r>
        <w:r w:rsidR="00812C49" w:rsidDel="00812C49">
          <w:delInstrText xml:space="preserve">NK "https://en.wikipedia.org/wiki/Latin" \l "cite_note-5" </w:delInstrText>
        </w:r>
        <w:r w:rsidR="00812C49" w:rsidDel="00812C49">
          <w:fldChar w:fldCharType="separate"/>
        </w:r>
        <w:r w:rsidDel="00812C49">
          <w:rPr>
            <w:rStyle w:val="a5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delText>[5]</w:delText>
        </w:r>
        <w:r w:rsidR="00812C49" w:rsidDel="00812C49">
          <w:rPr>
            <w:rStyle w:val="a5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fldChar w:fldCharType="end"/>
        </w:r>
      </w:del>
    </w:p>
    <w:p w:rsidR="00EC2978" w:rsidRDefault="00EC2978" w:rsidP="00EC2978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bookmarkStart w:id="4" w:name="_GoBack"/>
      <w:bookmarkEnd w:id="4"/>
      <w:proofErr w:type="gramStart"/>
      <w:r>
        <w:rPr>
          <w:rFonts w:ascii="Arial" w:hAnsi="Arial" w:cs="Arial"/>
          <w:color w:val="252525"/>
          <w:sz w:val="21"/>
          <w:szCs w:val="21"/>
        </w:rPr>
        <w:t>By the late Roman Republic (75 BC),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5" w:tooltip="Old Latin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Old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had been</w:t>
      </w:r>
      <w:proofErr w:type="gram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6" w:tooltip="Standard languag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standardized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into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7" w:tooltip="Classical Latin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Classical Latin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8" w:tooltip="Vulgar Latin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Vulgar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was the colloquial form spoken during the same time and attested 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9" w:tooltip="Epigraphy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inscriptions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and the works of comic playwrights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like</w:t>
      </w:r>
      <w:hyperlink r:id="rId50" w:tooltip="Plautus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Plautus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1" w:tooltip="Terenc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Terence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hyperlink r:id="rId52" w:anchor="cite_note-6" w:history="1">
        <w:r>
          <w:rPr>
            <w:rStyle w:val="a5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[6]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3" w:tooltip="Late Latin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Late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is the written language beginning in the 3rd century AD 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4" w:tooltip="Medieval Latin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Medieval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the language used from the ninth century until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5" w:tooltip="The Renaissanc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Renaissance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. It was used as the language of international communication, scholarship, and science until well into the 18th century, when it began to be supplanted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by</w:t>
      </w:r>
      <w:hyperlink r:id="rId56" w:tooltip="Vernacular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vernaculars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7" w:tooltip="Ecclesiastical Latin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Ecclesiastical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remains the official language of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8" w:tooltip="Holy Se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Holy See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9" w:tooltip="Roman Rit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Roman Rite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of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0" w:tooltip="Catholic Church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Catholic Church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EC2978" w:rsidRDefault="00EC2978" w:rsidP="00EC2978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Latin is a highly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1" w:tooltip="Fusional languag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inflected language</w:t>
        </w:r>
      </w:hyperlink>
      <w:r>
        <w:rPr>
          <w:rFonts w:ascii="Arial" w:hAnsi="Arial" w:cs="Arial"/>
          <w:color w:val="252525"/>
          <w:sz w:val="21"/>
          <w:szCs w:val="21"/>
        </w:rPr>
        <w:t>, with three distinct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2" w:tooltip="Grammatical gender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genders</w:t>
        </w:r>
      </w:hyperlink>
      <w:r>
        <w:rPr>
          <w:rFonts w:ascii="Arial" w:hAnsi="Arial" w:cs="Arial"/>
          <w:color w:val="252525"/>
          <w:sz w:val="21"/>
          <w:szCs w:val="21"/>
        </w:rPr>
        <w:t>, seven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3" w:tooltip="Grammatical cas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noun cases</w:t>
        </w:r>
      </w:hyperlink>
      <w:r>
        <w:rPr>
          <w:rFonts w:ascii="Arial" w:hAnsi="Arial" w:cs="Arial"/>
          <w:color w:val="252525"/>
          <w:sz w:val="21"/>
          <w:szCs w:val="21"/>
        </w:rPr>
        <w:t>, four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4" w:tooltip="Grammatical conjugation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verb conjugations</w:t>
        </w:r>
      </w:hyperlink>
      <w:r>
        <w:rPr>
          <w:rFonts w:ascii="Arial" w:hAnsi="Arial" w:cs="Arial"/>
          <w:color w:val="252525"/>
          <w:sz w:val="21"/>
          <w:szCs w:val="21"/>
        </w:rPr>
        <w:t>, six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5" w:tooltip="Grammatical tens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tenses</w:t>
        </w:r>
      </w:hyperlink>
      <w:r>
        <w:rPr>
          <w:rFonts w:ascii="Arial" w:hAnsi="Arial" w:cs="Arial"/>
          <w:color w:val="252525"/>
          <w:sz w:val="21"/>
          <w:szCs w:val="21"/>
        </w:rPr>
        <w:t>, three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6" w:tooltip="Grammatical person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persons</w:t>
        </w:r>
      </w:hyperlink>
      <w:r>
        <w:rPr>
          <w:rFonts w:ascii="Arial" w:hAnsi="Arial" w:cs="Arial"/>
          <w:color w:val="252525"/>
          <w:sz w:val="21"/>
          <w:szCs w:val="21"/>
        </w:rPr>
        <w:t>, three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7" w:tooltip="Grammatical mood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moods</w:t>
        </w:r>
      </w:hyperlink>
      <w:r>
        <w:rPr>
          <w:rFonts w:ascii="Arial" w:hAnsi="Arial" w:cs="Arial"/>
          <w:color w:val="252525"/>
          <w:sz w:val="21"/>
          <w:szCs w:val="21"/>
        </w:rPr>
        <w:t>, two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8" w:tooltip="Voice (grammar)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voices</w:t>
        </w:r>
      </w:hyperlink>
      <w:r>
        <w:rPr>
          <w:rFonts w:ascii="Arial" w:hAnsi="Arial" w:cs="Arial"/>
          <w:color w:val="252525"/>
          <w:sz w:val="21"/>
          <w:szCs w:val="21"/>
        </w:rPr>
        <w:t>, two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9" w:tooltip="Grammatical aspect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aspects</w:t>
        </w:r>
      </w:hyperlink>
      <w:r>
        <w:rPr>
          <w:rFonts w:ascii="Arial" w:hAnsi="Arial" w:cs="Arial"/>
          <w:color w:val="252525"/>
          <w:sz w:val="21"/>
          <w:szCs w:val="21"/>
        </w:rPr>
        <w:t>, and two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0" w:tooltip="Grammatical number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numbers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EC2978" w:rsidRDefault="00EC2978" w:rsidP="00EC2978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3"/>
        <w:gridCol w:w="2489"/>
        <w:gridCol w:w="2501"/>
        <w:gridCol w:w="2490"/>
      </w:tblGrid>
      <w:tr w:rsidR="00EC2978" w:rsidTr="00EC2978">
        <w:tc>
          <w:tcPr>
            <w:tcW w:w="2547" w:type="dxa"/>
          </w:tcPr>
          <w:p w:rsidR="00EC2978" w:rsidRDefault="00EC2978" w:rsidP="00EC2978">
            <w:pPr>
              <w:pStyle w:val="a4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hello</w:t>
            </w:r>
          </w:p>
        </w:tc>
        <w:tc>
          <w:tcPr>
            <w:tcW w:w="2547" w:type="dxa"/>
          </w:tcPr>
          <w:p w:rsidR="00EC2978" w:rsidRDefault="00EC2978" w:rsidP="00EC2978">
            <w:pPr>
              <w:pStyle w:val="a4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and</w:t>
            </w:r>
          </w:p>
        </w:tc>
        <w:tc>
          <w:tcPr>
            <w:tcW w:w="2547" w:type="dxa"/>
          </w:tcPr>
          <w:p w:rsidR="00EC2978" w:rsidRDefault="00EC2978" w:rsidP="00EC2978">
            <w:pPr>
              <w:pStyle w:val="a4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say</w:t>
            </w:r>
          </w:p>
        </w:tc>
        <w:tc>
          <w:tcPr>
            <w:tcW w:w="2548" w:type="dxa"/>
          </w:tcPr>
          <w:p w:rsidR="00EC2978" w:rsidRDefault="00EC2978" w:rsidP="00EC2978">
            <w:pPr>
              <w:pStyle w:val="a4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hello</w:t>
            </w:r>
          </w:p>
        </w:tc>
      </w:tr>
      <w:tr w:rsidR="00EC2978" w:rsidTr="00EC2978">
        <w:tc>
          <w:tcPr>
            <w:tcW w:w="2547" w:type="dxa"/>
          </w:tcPr>
          <w:p w:rsidR="00EC2978" w:rsidRDefault="00EC2978" w:rsidP="00EC2978">
            <w:pPr>
              <w:pStyle w:val="a4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to</w:t>
            </w:r>
          </w:p>
        </w:tc>
        <w:tc>
          <w:tcPr>
            <w:tcW w:w="2547" w:type="dxa"/>
          </w:tcPr>
          <w:p w:rsidR="00EC2978" w:rsidRDefault="00EC2978" w:rsidP="00EC2978">
            <w:pPr>
              <w:pStyle w:val="a4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my</w:t>
            </w:r>
          </w:p>
        </w:tc>
        <w:tc>
          <w:tcPr>
            <w:tcW w:w="2547" w:type="dxa"/>
          </w:tcPr>
          <w:p w:rsidR="00EC2978" w:rsidRDefault="00EC2978" w:rsidP="00EC2978">
            <w:pPr>
              <w:pStyle w:val="a4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little</w:t>
            </w:r>
          </w:p>
        </w:tc>
        <w:tc>
          <w:tcPr>
            <w:tcW w:w="2548" w:type="dxa"/>
          </w:tcPr>
          <w:p w:rsidR="00EC2978" w:rsidRDefault="00EC2978" w:rsidP="00EC2978">
            <w:pPr>
              <w:pStyle w:val="a4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Friend</w:t>
            </w:r>
          </w:p>
        </w:tc>
      </w:tr>
      <w:tr w:rsidR="00EC2978" w:rsidTr="00EC2978">
        <w:tc>
          <w:tcPr>
            <w:tcW w:w="2547" w:type="dxa"/>
          </w:tcPr>
          <w:p w:rsidR="00EC2978" w:rsidRDefault="00EC2978" w:rsidP="00EC2978">
            <w:pPr>
              <w:pStyle w:val="a4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you</w:t>
            </w:r>
          </w:p>
        </w:tc>
        <w:tc>
          <w:tcPr>
            <w:tcW w:w="2547" w:type="dxa"/>
          </w:tcPr>
          <w:p w:rsidR="00EC2978" w:rsidRDefault="00EC2978" w:rsidP="00EC2978">
            <w:pPr>
              <w:pStyle w:val="a4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stupid</w:t>
            </w:r>
          </w:p>
        </w:tc>
        <w:tc>
          <w:tcPr>
            <w:tcW w:w="2547" w:type="dxa"/>
          </w:tcPr>
          <w:p w:rsidR="00EC2978" w:rsidRDefault="00EC2978" w:rsidP="00EC2978">
            <w:pPr>
              <w:pStyle w:val="a4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</w:rPr>
              <w:t>cocorouch</w:t>
            </w:r>
            <w:proofErr w:type="spellEnd"/>
          </w:p>
        </w:tc>
        <w:tc>
          <w:tcPr>
            <w:tcW w:w="2548" w:type="dxa"/>
          </w:tcPr>
          <w:p w:rsidR="00EC2978" w:rsidRDefault="00EC2978" w:rsidP="00EC2978">
            <w:pPr>
              <w:pStyle w:val="a4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by</w:t>
            </w:r>
          </w:p>
        </w:tc>
      </w:tr>
      <w:tr w:rsidR="00EC2978" w:rsidTr="00EC2978">
        <w:tc>
          <w:tcPr>
            <w:tcW w:w="2547" w:type="dxa"/>
          </w:tcPr>
          <w:p w:rsidR="00EC2978" w:rsidRDefault="00EC2978" w:rsidP="00EC2978">
            <w:pPr>
              <w:pStyle w:val="a4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you</w:t>
            </w:r>
          </w:p>
        </w:tc>
        <w:tc>
          <w:tcPr>
            <w:tcW w:w="2547" w:type="dxa"/>
          </w:tcPr>
          <w:p w:rsidR="00EC2978" w:rsidRDefault="00EC2978" w:rsidP="00EC2978">
            <w:pPr>
              <w:pStyle w:val="a4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Stupid</w:t>
            </w:r>
          </w:p>
        </w:tc>
        <w:tc>
          <w:tcPr>
            <w:tcW w:w="2547" w:type="dxa"/>
          </w:tcPr>
          <w:p w:rsidR="00EC2978" w:rsidRDefault="00EC2978" w:rsidP="00EC2978">
            <w:pPr>
              <w:pStyle w:val="a4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</w:rPr>
              <w:t>Thiefly</w:t>
            </w:r>
            <w:proofErr w:type="spellEnd"/>
          </w:p>
        </w:tc>
        <w:tc>
          <w:tcPr>
            <w:tcW w:w="2548" w:type="dxa"/>
          </w:tcPr>
          <w:p w:rsidR="00EC2978" w:rsidRDefault="00EC2978" w:rsidP="00EC2978">
            <w:pPr>
              <w:pStyle w:val="a4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thief</w:t>
            </w:r>
          </w:p>
        </w:tc>
      </w:tr>
    </w:tbl>
    <w:p w:rsidR="00EC2978" w:rsidRDefault="00EC2978" w:rsidP="00EC2978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BD7DC4" w:rsidRPr="00EC2978" w:rsidRDefault="0045331B" w:rsidP="00EC2978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2197088</wp:posOffset>
                </wp:positionH>
                <wp:positionV relativeFrom="paragraph">
                  <wp:posOffset>776234</wp:posOffset>
                </wp:positionV>
                <wp:extent cx="1751162" cy="1017917"/>
                <wp:effectExtent l="0" t="0" r="20955" b="1079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162" cy="10179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40FC1F" id="Скругленный прямоугольник 1" o:spid="_x0000_s1026" style="position:absolute;margin-left:173pt;margin-top:61.1pt;width:137.9pt;height:8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" fillcolor="#4f81bd [3204]" strokecolor="#243f60 [1604]" strokeweight="2pt"/>
            </w:pict>
          </mc:Fallback>
        </mc:AlternateContent>
      </w:r>
      <w:r w:rsidR="00EC297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70485</wp:posOffset>
                </wp:positionV>
                <wp:extent cx="2124075" cy="1857375"/>
                <wp:effectExtent l="0" t="0" r="28575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857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F19D76" id="Овал 7" o:spid="_x0000_s1026" style="position:absolute;margin-left:261.4pt;margin-top:5.55pt;width:167.25pt;height:14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" fillcolor="#4f81bd [3204]" strokecolor="#243f60 [1604]" strokeweight="2pt"/>
            </w:pict>
          </mc:Fallback>
        </mc:AlternateContent>
      </w:r>
      <w:r w:rsidR="00EC297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222885</wp:posOffset>
                </wp:positionV>
                <wp:extent cx="2752725" cy="15430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D5CF0" id="Прямоугольник 6" o:spid="_x0000_s1026" style="position:absolute;margin-left:12.4pt;margin-top:17.55pt;width:216.75pt;height:1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" fillcolor="#4f81bd [3204]" strokecolor="#243f60 [1604]" strokeweight="2pt"/>
            </w:pict>
          </mc:Fallback>
        </mc:AlternateContent>
      </w:r>
    </w:p>
    <w:sectPr w:rsidR="00BD7DC4" w:rsidRPr="00EC297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rg T">
    <w15:presenceInfo w15:providerId="Windows Live" w15:userId="f3e297b3e69f75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CD1"/>
    <w:rsid w:val="00055370"/>
    <w:rsid w:val="001B57A4"/>
    <w:rsid w:val="0045331B"/>
    <w:rsid w:val="006524EB"/>
    <w:rsid w:val="00674257"/>
    <w:rsid w:val="00812C49"/>
    <w:rsid w:val="00846CD1"/>
    <w:rsid w:val="00BD7DC4"/>
    <w:rsid w:val="00D02845"/>
    <w:rsid w:val="00EC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08B7E"/>
  <w15:docId w15:val="{B79BE0D9-B0AD-4A5B-9E2A-BFB0B449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7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C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C2978"/>
  </w:style>
  <w:style w:type="character" w:customStyle="1" w:styleId="noexcerpt">
    <w:name w:val="noexcerpt"/>
    <w:basedOn w:val="a0"/>
    <w:rsid w:val="00EC2978"/>
  </w:style>
  <w:style w:type="character" w:styleId="a5">
    <w:name w:val="Hyperlink"/>
    <w:basedOn w:val="a0"/>
    <w:uiPriority w:val="99"/>
    <w:semiHidden/>
    <w:unhideWhenUsed/>
    <w:rsid w:val="00EC2978"/>
    <w:rPr>
      <w:color w:val="0000FF"/>
      <w:u w:val="single"/>
    </w:rPr>
  </w:style>
  <w:style w:type="character" w:customStyle="1" w:styleId="ipa">
    <w:name w:val="ipa"/>
    <w:basedOn w:val="a0"/>
    <w:rsid w:val="00EC2978"/>
  </w:style>
  <w:style w:type="paragraph" w:styleId="a6">
    <w:name w:val="Balloon Text"/>
    <w:basedOn w:val="a"/>
    <w:link w:val="a7"/>
    <w:uiPriority w:val="99"/>
    <w:semiHidden/>
    <w:unhideWhenUsed/>
    <w:rsid w:val="00EC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2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795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309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482935780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12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  <w:div w:id="889852374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8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689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Help:IPA_for_English" TargetMode="External"/><Relationship Id="rId18" Type="http://schemas.openxmlformats.org/officeDocument/2006/relationships/hyperlink" Target="https://en.wikipedia.org/wiki/Help:IPA_for_English" TargetMode="External"/><Relationship Id="rId26" Type="http://schemas.openxmlformats.org/officeDocument/2006/relationships/hyperlink" Target="https://en.wikipedia.org/wiki/Italic_languages" TargetMode="External"/><Relationship Id="rId39" Type="http://schemas.openxmlformats.org/officeDocument/2006/relationships/hyperlink" Target="https://en.wikipedia.org/wiki/Romanian_language" TargetMode="External"/><Relationship Id="rId21" Type="http://schemas.openxmlformats.org/officeDocument/2006/relationships/hyperlink" Target="https://en.wikipedia.org/wiki/Help:IPA_for_English" TargetMode="External"/><Relationship Id="rId34" Type="http://schemas.openxmlformats.org/officeDocument/2006/relationships/hyperlink" Target="https://en.wikipedia.org/wiki/Vulgar_Latin" TargetMode="External"/><Relationship Id="rId42" Type="http://schemas.openxmlformats.org/officeDocument/2006/relationships/hyperlink" Target="https://en.wikipedia.org/wiki/Theology" TargetMode="External"/><Relationship Id="rId47" Type="http://schemas.openxmlformats.org/officeDocument/2006/relationships/hyperlink" Target="https://en.wikipedia.org/wiki/Classical_Latin" TargetMode="External"/><Relationship Id="rId50" Type="http://schemas.openxmlformats.org/officeDocument/2006/relationships/hyperlink" Target="https://en.wikipedia.org/wiki/Plautus" TargetMode="External"/><Relationship Id="rId55" Type="http://schemas.openxmlformats.org/officeDocument/2006/relationships/hyperlink" Target="https://en.wikipedia.org/wiki/The_Renaissance" TargetMode="External"/><Relationship Id="rId63" Type="http://schemas.openxmlformats.org/officeDocument/2006/relationships/hyperlink" Target="https://en.wikipedia.org/wiki/Grammatical_case" TargetMode="External"/><Relationship Id="rId68" Type="http://schemas.openxmlformats.org/officeDocument/2006/relationships/hyperlink" Target="https://en.wikipedia.org/wiki/Voice_(grammar)" TargetMode="External"/><Relationship Id="rId7" Type="http://schemas.openxmlformats.org/officeDocument/2006/relationships/hyperlink" Target="https://en.wikipedia.org/wiki/Help:IPA_for_English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Help:IPA_for_English" TargetMode="External"/><Relationship Id="rId29" Type="http://schemas.openxmlformats.org/officeDocument/2006/relationships/hyperlink" Target="https://en.wikipedia.org/wiki/Latin_alphabet" TargetMode="External"/><Relationship Id="rId11" Type="http://schemas.openxmlformats.org/officeDocument/2006/relationships/hyperlink" Target="https://en.wikipedia.org/wiki/Help:IPA_for_English" TargetMode="External"/><Relationship Id="rId24" Type="http://schemas.openxmlformats.org/officeDocument/2006/relationships/hyperlink" Target="https://en.wikipedia.org/wiki/Latium" TargetMode="External"/><Relationship Id="rId32" Type="http://schemas.openxmlformats.org/officeDocument/2006/relationships/hyperlink" Target="https://en.wikipedia.org/wiki/Roman_Republic" TargetMode="External"/><Relationship Id="rId37" Type="http://schemas.openxmlformats.org/officeDocument/2006/relationships/hyperlink" Target="https://en.wikipedia.org/wiki/Portuguese_language" TargetMode="External"/><Relationship Id="rId40" Type="http://schemas.openxmlformats.org/officeDocument/2006/relationships/hyperlink" Target="https://en.wikipedia.org/wiki/List_of_Latin_words_with_English_derivatives" TargetMode="External"/><Relationship Id="rId45" Type="http://schemas.openxmlformats.org/officeDocument/2006/relationships/hyperlink" Target="https://en.wikipedia.org/wiki/Old_Latin" TargetMode="External"/><Relationship Id="rId53" Type="http://schemas.openxmlformats.org/officeDocument/2006/relationships/hyperlink" Target="https://en.wikipedia.org/wiki/Late_Latin" TargetMode="External"/><Relationship Id="rId58" Type="http://schemas.openxmlformats.org/officeDocument/2006/relationships/hyperlink" Target="https://en.wikipedia.org/wiki/Holy_See" TargetMode="External"/><Relationship Id="rId66" Type="http://schemas.openxmlformats.org/officeDocument/2006/relationships/hyperlink" Target="https://en.wikipedia.org/wiki/Grammatical_perso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Help:IPA_for_English" TargetMode="External"/><Relationship Id="rId23" Type="http://schemas.openxmlformats.org/officeDocument/2006/relationships/hyperlink" Target="https://en.wikipedia.org/wiki/Classical_language" TargetMode="External"/><Relationship Id="rId28" Type="http://schemas.openxmlformats.org/officeDocument/2006/relationships/hyperlink" Target="https://en.wikipedia.org/wiki/Latin" TargetMode="External"/><Relationship Id="rId36" Type="http://schemas.openxmlformats.org/officeDocument/2006/relationships/hyperlink" Target="https://en.wikipedia.org/wiki/French_language" TargetMode="External"/><Relationship Id="rId49" Type="http://schemas.openxmlformats.org/officeDocument/2006/relationships/hyperlink" Target="https://en.wikipedia.org/wiki/Epigraphy" TargetMode="External"/><Relationship Id="rId57" Type="http://schemas.openxmlformats.org/officeDocument/2006/relationships/hyperlink" Target="https://en.wikipedia.org/wiki/Ecclesiastical_Latin" TargetMode="External"/><Relationship Id="rId61" Type="http://schemas.openxmlformats.org/officeDocument/2006/relationships/hyperlink" Target="https://en.wikipedia.org/wiki/Fusional_language" TargetMode="External"/><Relationship Id="rId10" Type="http://schemas.openxmlformats.org/officeDocument/2006/relationships/hyperlink" Target="https://en.wikipedia.org/wiki/Help:IPA_for_English" TargetMode="External"/><Relationship Id="rId19" Type="http://schemas.openxmlformats.org/officeDocument/2006/relationships/hyperlink" Target="https://en.wikipedia.org/wiki/Help:IPA_for_English" TargetMode="External"/><Relationship Id="rId31" Type="http://schemas.openxmlformats.org/officeDocument/2006/relationships/hyperlink" Target="https://en.wikipedia.org/wiki/Greek_alphabet" TargetMode="External"/><Relationship Id="rId44" Type="http://schemas.openxmlformats.org/officeDocument/2006/relationships/hyperlink" Target="https://en.wikipedia.org/wiki/List_of_medical_roots,_suffixes_and_prefixes" TargetMode="External"/><Relationship Id="rId52" Type="http://schemas.openxmlformats.org/officeDocument/2006/relationships/hyperlink" Target="https://en.wikipedia.org/wiki/Latin" TargetMode="External"/><Relationship Id="rId60" Type="http://schemas.openxmlformats.org/officeDocument/2006/relationships/hyperlink" Target="https://en.wikipedia.org/wiki/Catholic_Church" TargetMode="External"/><Relationship Id="rId65" Type="http://schemas.openxmlformats.org/officeDocument/2006/relationships/hyperlink" Target="https://en.wikipedia.org/wiki/Grammatical_tense" TargetMode="External"/><Relationship Id="rId73" Type="http://schemas.openxmlformats.org/officeDocument/2006/relationships/theme" Target="theme/theme1.xml"/><Relationship Id="rId4" Type="http://schemas.openxmlformats.org/officeDocument/2006/relationships/hyperlink" Target="https://upload.wikimedia.org/wikipedia/commons/6/60/En-us-latin.ogg" TargetMode="External"/><Relationship Id="rId9" Type="http://schemas.openxmlformats.org/officeDocument/2006/relationships/hyperlink" Target="https://en.wikipedia.org/wiki/Help:IPA_for_English" TargetMode="External"/><Relationship Id="rId14" Type="http://schemas.openxmlformats.org/officeDocument/2006/relationships/hyperlink" Target="https://en.wikipedia.org/wiki/Help:IPA_for_English" TargetMode="External"/><Relationship Id="rId22" Type="http://schemas.openxmlformats.org/officeDocument/2006/relationships/hyperlink" Target="https://en.wikipedia.org/wiki/Help:IPA_for_Latin" TargetMode="External"/><Relationship Id="rId27" Type="http://schemas.openxmlformats.org/officeDocument/2006/relationships/hyperlink" Target="https://en.wikipedia.org/wiki/Indo-European_languages" TargetMode="External"/><Relationship Id="rId30" Type="http://schemas.openxmlformats.org/officeDocument/2006/relationships/hyperlink" Target="https://en.wikipedia.org/wiki/Old_Italic_script" TargetMode="External"/><Relationship Id="rId35" Type="http://schemas.openxmlformats.org/officeDocument/2006/relationships/hyperlink" Target="https://en.wikipedia.org/wiki/Romance_languages" TargetMode="External"/><Relationship Id="rId43" Type="http://schemas.openxmlformats.org/officeDocument/2006/relationships/hyperlink" Target="https://en.wikipedia.org/wiki/List_of_Latin_and_Greek_words_commonly_used_in_systematic_names" TargetMode="External"/><Relationship Id="rId48" Type="http://schemas.openxmlformats.org/officeDocument/2006/relationships/hyperlink" Target="https://en.wikipedia.org/wiki/Vulgar_Latin" TargetMode="External"/><Relationship Id="rId56" Type="http://schemas.openxmlformats.org/officeDocument/2006/relationships/hyperlink" Target="https://en.wikipedia.org/wiki/Vernacular" TargetMode="External"/><Relationship Id="rId64" Type="http://schemas.openxmlformats.org/officeDocument/2006/relationships/hyperlink" Target="https://en.wikipedia.org/wiki/Grammatical_conjugation" TargetMode="External"/><Relationship Id="rId69" Type="http://schemas.openxmlformats.org/officeDocument/2006/relationships/hyperlink" Target="https://en.wikipedia.org/wiki/Grammatical_aspect" TargetMode="External"/><Relationship Id="rId8" Type="http://schemas.openxmlformats.org/officeDocument/2006/relationships/hyperlink" Target="https://en.wikipedia.org/wiki/Help:IPA_for_English" TargetMode="External"/><Relationship Id="rId51" Type="http://schemas.openxmlformats.org/officeDocument/2006/relationships/hyperlink" Target="https://en.wikipedia.org/wiki/Terence" TargetMode="External"/><Relationship Id="rId72" Type="http://schemas.microsoft.com/office/2011/relationships/people" Target="people.xm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Help:IPA_for_English" TargetMode="External"/><Relationship Id="rId17" Type="http://schemas.openxmlformats.org/officeDocument/2006/relationships/hyperlink" Target="https://en.wikipedia.org/wiki/Help:IPA_for_English" TargetMode="External"/><Relationship Id="rId25" Type="http://schemas.openxmlformats.org/officeDocument/2006/relationships/hyperlink" Target="https://en.wikipedia.org/wiki/Italian_Peninsula" TargetMode="External"/><Relationship Id="rId33" Type="http://schemas.openxmlformats.org/officeDocument/2006/relationships/hyperlink" Target="https://en.wikipedia.org/wiki/Roman_Empire" TargetMode="External"/><Relationship Id="rId38" Type="http://schemas.openxmlformats.org/officeDocument/2006/relationships/hyperlink" Target="https://en.wikipedia.org/wiki/Spanish_language" TargetMode="External"/><Relationship Id="rId46" Type="http://schemas.openxmlformats.org/officeDocument/2006/relationships/hyperlink" Target="https://en.wikipedia.org/wiki/Standard_language" TargetMode="External"/><Relationship Id="rId59" Type="http://schemas.openxmlformats.org/officeDocument/2006/relationships/hyperlink" Target="https://en.wikipedia.org/wiki/Roman_Rite" TargetMode="External"/><Relationship Id="rId67" Type="http://schemas.openxmlformats.org/officeDocument/2006/relationships/hyperlink" Target="https://en.wikipedia.org/wiki/Grammatical_mood" TargetMode="External"/><Relationship Id="rId20" Type="http://schemas.openxmlformats.org/officeDocument/2006/relationships/hyperlink" Target="https://en.wikipedia.org/wiki/Help:IPA_for_English" TargetMode="External"/><Relationship Id="rId41" Type="http://schemas.openxmlformats.org/officeDocument/2006/relationships/hyperlink" Target="https://en.wikipedia.org/wiki/List_of_English_words_of_French_origin" TargetMode="External"/><Relationship Id="rId54" Type="http://schemas.openxmlformats.org/officeDocument/2006/relationships/hyperlink" Target="https://en.wikipedia.org/wiki/Medieval_Latin" TargetMode="External"/><Relationship Id="rId62" Type="http://schemas.openxmlformats.org/officeDocument/2006/relationships/hyperlink" Target="https://en.wikipedia.org/wiki/Grammatical_gender" TargetMode="External"/><Relationship Id="rId70" Type="http://schemas.openxmlformats.org/officeDocument/2006/relationships/hyperlink" Target="https://en.wikipedia.org/wiki/Grammatical_number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File:En-us-latin.og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 Беловол</dc:creator>
  <cp:lastModifiedBy>Serg T</cp:lastModifiedBy>
  <cp:revision>2</cp:revision>
  <dcterms:created xsi:type="dcterms:W3CDTF">2020-11-18T06:11:00Z</dcterms:created>
  <dcterms:modified xsi:type="dcterms:W3CDTF">2020-11-18T06:11:00Z</dcterms:modified>
</cp:coreProperties>
</file>